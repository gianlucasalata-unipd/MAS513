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CFC94" w14:textId="77777777" w:rsidR="009D6608" w:rsidRDefault="00537F31" w:rsidP="009D6608">
      <w:pPr>
        <w:tabs>
          <w:tab w:val="left" w:pos="3015"/>
        </w:tabs>
        <w:rPr>
          <w:b/>
          <w:i/>
          <w:lang w:val="en-GB"/>
        </w:rPr>
      </w:pPr>
      <w:r w:rsidRPr="00537F31">
        <w:rPr>
          <w:b/>
          <w:i/>
          <w:lang w:val="en-GB"/>
        </w:rPr>
        <w:t>Online health</w:t>
      </w:r>
      <w:r>
        <w:rPr>
          <w:b/>
          <w:i/>
          <w:lang w:val="en-GB"/>
        </w:rPr>
        <w:t xml:space="preserve"> status</w:t>
      </w:r>
      <w:r w:rsidRPr="00537F31">
        <w:rPr>
          <w:b/>
          <w:i/>
          <w:lang w:val="en-GB"/>
        </w:rPr>
        <w:t xml:space="preserve"> detection of a motor</w:t>
      </w:r>
    </w:p>
    <w:p w14:paraId="2362AA03" w14:textId="77777777" w:rsidR="00537F31" w:rsidRPr="00537F31" w:rsidRDefault="00537F31" w:rsidP="00537F31">
      <w:pPr>
        <w:pStyle w:val="Paragrafoelenco"/>
        <w:numPr>
          <w:ilvl w:val="0"/>
          <w:numId w:val="1"/>
        </w:numPr>
        <w:tabs>
          <w:tab w:val="left" w:pos="3015"/>
        </w:tabs>
        <w:rPr>
          <w:i/>
          <w:lang w:val="en-GB"/>
        </w:rPr>
      </w:pPr>
      <w:r w:rsidRPr="00537F31">
        <w:rPr>
          <w:i/>
          <w:lang w:val="en-GB"/>
        </w:rPr>
        <w:t>Excellence</w:t>
      </w:r>
    </w:p>
    <w:p w14:paraId="1B20EC51" w14:textId="77777777" w:rsidR="00537F31" w:rsidRDefault="00537F31" w:rsidP="00537F31">
      <w:pPr>
        <w:pStyle w:val="Paragrafoelenco"/>
        <w:numPr>
          <w:ilvl w:val="1"/>
          <w:numId w:val="1"/>
        </w:numPr>
        <w:tabs>
          <w:tab w:val="left" w:pos="3015"/>
        </w:tabs>
        <w:rPr>
          <w:i/>
          <w:lang w:val="en-GB"/>
        </w:rPr>
      </w:pPr>
      <w:r w:rsidRPr="00537F31">
        <w:rPr>
          <w:i/>
          <w:lang w:val="en-GB"/>
        </w:rPr>
        <w:t>State of art, knowledge needs and projects objectives</w:t>
      </w:r>
      <w:r>
        <w:rPr>
          <w:i/>
          <w:lang w:val="en-GB"/>
        </w:rPr>
        <w:t>:</w:t>
      </w:r>
    </w:p>
    <w:p w14:paraId="59168DE1" w14:textId="77777777" w:rsidR="00537F31" w:rsidRDefault="00537F31" w:rsidP="00537F31">
      <w:pPr>
        <w:pStyle w:val="Paragrafoelenco"/>
        <w:tabs>
          <w:tab w:val="left" w:pos="3015"/>
        </w:tabs>
        <w:ind w:left="792"/>
        <w:rPr>
          <w:lang w:val="en-GB"/>
        </w:rPr>
      </w:pPr>
      <w:r>
        <w:rPr>
          <w:lang w:val="en-GB"/>
        </w:rPr>
        <w:t>Determine the continuous health of a motor can be useful to predict a failure and to enable some procedures to put the motor into safety condition. This can also help the engineer to be aware of the type of the failure.</w:t>
      </w:r>
    </w:p>
    <w:p w14:paraId="514DE241" w14:textId="2452C81D" w:rsidR="00537F31" w:rsidRDefault="00537F31" w:rsidP="00537F31">
      <w:pPr>
        <w:pStyle w:val="Paragrafoelenco"/>
        <w:tabs>
          <w:tab w:val="left" w:pos="3015"/>
        </w:tabs>
        <w:ind w:left="792"/>
        <w:rPr>
          <w:lang w:val="en-GB"/>
        </w:rPr>
      </w:pPr>
      <w:r>
        <w:rPr>
          <w:lang w:val="en-GB"/>
        </w:rPr>
        <w:t xml:space="preserve">Actually, </w:t>
      </w:r>
      <w:r w:rsidRPr="00537F31">
        <w:rPr>
          <w:lang w:val="en-GB"/>
        </w:rPr>
        <w:t>most technique</w:t>
      </w:r>
      <w:r>
        <w:rPr>
          <w:lang w:val="en-GB"/>
        </w:rPr>
        <w:t xml:space="preserve"> use contact sensor, for example: temperature sensors or vibrometers. The temperature sensor is used to estimate the temperature of the inner components of the motor because temperature causes a degradation </w:t>
      </w:r>
      <w:del w:id="0" w:author="OSPITI" w:date="2021-08-23T21:44:00Z">
        <w:r w:rsidR="001D5DCC" w:rsidDel="001D5DCC">
          <w:rPr>
            <w:lang w:val="en-GB"/>
          </w:rPr>
          <w:delText xml:space="preserve">reducing </w:delText>
        </w:r>
        <w:r w:rsidDel="001D5DCC">
          <w:rPr>
            <w:lang w:val="en-GB"/>
          </w:rPr>
          <w:delText xml:space="preserve"> their</w:delText>
        </w:r>
      </w:del>
      <w:ins w:id="1" w:author="OSPITI" w:date="2021-08-23T21:44:00Z">
        <w:r w:rsidR="001D5DCC">
          <w:rPr>
            <w:lang w:val="en-GB"/>
          </w:rPr>
          <w:t>reducing their</w:t>
        </w:r>
      </w:ins>
      <w:r>
        <w:rPr>
          <w:lang w:val="en-GB"/>
        </w:rPr>
        <w:t xml:space="preserve"> lifespan. Is also possible to use vibrometers</w:t>
      </w:r>
      <w:r w:rsidR="001D5DCC">
        <w:rPr>
          <w:lang w:val="en-GB"/>
        </w:rPr>
        <w:t>/accelerometers</w:t>
      </w:r>
      <w:r>
        <w:rPr>
          <w:lang w:val="en-GB"/>
        </w:rPr>
        <w:t xml:space="preserve"> attached on the </w:t>
      </w:r>
      <w:del w:id="2" w:author="OSPITI" w:date="2021-08-23T21:44:00Z">
        <w:r w:rsidDel="001D5DCC">
          <w:rPr>
            <w:lang w:val="en-GB"/>
          </w:rPr>
          <w:delText>shaft  to</w:delText>
        </w:r>
      </w:del>
      <w:ins w:id="3" w:author="OSPITI" w:date="2021-08-23T21:44:00Z">
        <w:r w:rsidR="001D5DCC">
          <w:rPr>
            <w:lang w:val="en-GB"/>
          </w:rPr>
          <w:t>shaft to</w:t>
        </w:r>
      </w:ins>
      <w:r>
        <w:rPr>
          <w:lang w:val="en-GB"/>
        </w:rPr>
        <w:t xml:space="preserve"> determine vibration; this data </w:t>
      </w:r>
      <w:del w:id="4" w:author="OSPITI" w:date="2021-08-23T21:44:00Z">
        <w:r w:rsidDel="001D5DCC">
          <w:rPr>
            <w:lang w:val="en-GB"/>
          </w:rPr>
          <w:delText>are</w:delText>
        </w:r>
      </w:del>
      <w:ins w:id="5" w:author="OSPITI" w:date="2021-08-23T21:44:00Z">
        <w:r w:rsidR="001D5DCC">
          <w:rPr>
            <w:lang w:val="en-GB"/>
          </w:rPr>
          <w:t>is</w:t>
        </w:r>
      </w:ins>
      <w:r>
        <w:rPr>
          <w:lang w:val="en-GB"/>
        </w:rPr>
        <w:t xml:space="preserve"> used to determine failure of the bearings of the motors. </w:t>
      </w:r>
      <w:r w:rsidR="001D5DCC">
        <w:rPr>
          <w:lang w:val="en-GB"/>
        </w:rPr>
        <w:t>However,</w:t>
      </w:r>
      <w:r>
        <w:rPr>
          <w:lang w:val="en-GB"/>
        </w:rPr>
        <w:t xml:space="preserve"> this project </w:t>
      </w:r>
      <w:del w:id="6" w:author="OSPITI" w:date="2021-08-23T21:44:00Z">
        <w:r w:rsidDel="001D5DCC">
          <w:rPr>
            <w:lang w:val="en-GB"/>
          </w:rPr>
          <w:delText>want</w:delText>
        </w:r>
      </w:del>
      <w:ins w:id="7" w:author="OSPITI" w:date="2021-08-23T21:44:00Z">
        <w:r w:rsidR="001D5DCC">
          <w:rPr>
            <w:lang w:val="en-GB"/>
          </w:rPr>
          <w:t>wants</w:t>
        </w:r>
      </w:ins>
      <w:r>
        <w:rPr>
          <w:lang w:val="en-GB"/>
        </w:rPr>
        <w:t xml:space="preserve"> to purpose a method to determine the health status of the motor using non-contact sensors and non-destructive testing to do this we</w:t>
      </w:r>
      <w:r w:rsidR="001D5DCC">
        <w:rPr>
          <w:lang w:val="en-GB"/>
        </w:rPr>
        <w:t xml:space="preserve"> </w:t>
      </w:r>
      <w:r>
        <w:rPr>
          <w:lang w:val="en-GB"/>
        </w:rPr>
        <w:t>need knowledge about data analytics, neural network and lidar sensor.</w:t>
      </w:r>
      <w:r w:rsidR="001D5DCC">
        <w:rPr>
          <w:lang w:val="en-GB"/>
        </w:rPr>
        <w:t xml:space="preserve"> </w:t>
      </w:r>
    </w:p>
    <w:p w14:paraId="33EDB892" w14:textId="77777777" w:rsidR="00537F31" w:rsidRDefault="00537F31" w:rsidP="00537F31">
      <w:pPr>
        <w:pStyle w:val="Paragrafoelenco"/>
        <w:numPr>
          <w:ilvl w:val="1"/>
          <w:numId w:val="1"/>
        </w:numPr>
        <w:tabs>
          <w:tab w:val="left" w:pos="3015"/>
        </w:tabs>
        <w:rPr>
          <w:i/>
          <w:lang w:val="en-GB"/>
        </w:rPr>
      </w:pPr>
      <w:r w:rsidRPr="00537F31">
        <w:rPr>
          <w:i/>
          <w:lang w:val="en-GB"/>
        </w:rPr>
        <w:t>Research question and hypotheses, theoretical approach and methodology</w:t>
      </w:r>
    </w:p>
    <w:p w14:paraId="41CE9487" w14:textId="5F8E218F" w:rsidR="00537F31" w:rsidRDefault="00537F31" w:rsidP="00537F31">
      <w:pPr>
        <w:pStyle w:val="Paragrafoelenco"/>
        <w:tabs>
          <w:tab w:val="left" w:pos="3015"/>
        </w:tabs>
        <w:ind w:left="792"/>
        <w:rPr>
          <w:lang w:val="en-GB"/>
        </w:rPr>
      </w:pPr>
      <w:r>
        <w:rPr>
          <w:lang w:val="en-GB"/>
        </w:rPr>
        <w:t xml:space="preserve">This project wants to answer to the question: is possible to determine if the health status of the motor is good or bad using only a </w:t>
      </w:r>
      <w:r w:rsidR="001D5DCC">
        <w:rPr>
          <w:lang w:val="en-GB"/>
        </w:rPr>
        <w:t>lidar?</w:t>
      </w:r>
      <w:r>
        <w:rPr>
          <w:lang w:val="en-GB"/>
        </w:rPr>
        <w:t xml:space="preserve">  The lidar, pointed to the motor’s shaft, can read the speed of the motor’s shaft. The speed data feed</w:t>
      </w:r>
      <w:r w:rsidR="001D5DCC">
        <w:rPr>
          <w:lang w:val="en-GB"/>
        </w:rPr>
        <w:t>s</w:t>
      </w:r>
      <w:r>
        <w:rPr>
          <w:lang w:val="en-GB"/>
        </w:rPr>
        <w:t xml:space="preserve"> an ANN which </w:t>
      </w:r>
      <w:r w:rsidR="001D5DCC">
        <w:rPr>
          <w:lang w:val="en-GB"/>
        </w:rPr>
        <w:t xml:space="preserve">can </w:t>
      </w:r>
      <w:r>
        <w:rPr>
          <w:lang w:val="en-GB"/>
        </w:rPr>
        <w:t xml:space="preserve">determine the status of health. The ANN will be trained </w:t>
      </w:r>
      <w:del w:id="8" w:author="OSPITI" w:date="2021-08-23T21:44:00Z">
        <w:r w:rsidDel="001D5DCC">
          <w:rPr>
            <w:lang w:val="en-GB"/>
          </w:rPr>
          <w:delText>injecting  known</w:delText>
        </w:r>
      </w:del>
      <w:ins w:id="9" w:author="OSPITI" w:date="2021-08-23T21:44:00Z">
        <w:r w:rsidR="001D5DCC">
          <w:rPr>
            <w:lang w:val="en-GB"/>
          </w:rPr>
          <w:t>injecting known</w:t>
        </w:r>
      </w:ins>
      <w:r>
        <w:rPr>
          <w:lang w:val="en-GB"/>
        </w:rPr>
        <w:t xml:space="preserve"> fault in the motor by varying the current or the load. Then, after the training, it should be able to detect the bad health of the motor and is also possible to retrace the type of fault using reverse engineering, for example a variation of load of current in the motor. And if the condition of the motor </w:t>
      </w:r>
      <w:r w:rsidR="001D5DCC">
        <w:rPr>
          <w:lang w:val="en-GB"/>
        </w:rPr>
        <w:t>is</w:t>
      </w:r>
      <w:r>
        <w:rPr>
          <w:lang w:val="en-GB"/>
        </w:rPr>
        <w:t xml:space="preserve"> outside the acceptable range, for example for the speed, the system </w:t>
      </w:r>
      <w:r w:rsidR="001D5DCC">
        <w:rPr>
          <w:lang w:val="en-GB"/>
        </w:rPr>
        <w:t>must</w:t>
      </w:r>
      <w:r>
        <w:rPr>
          <w:lang w:val="en-GB"/>
        </w:rPr>
        <w:t xml:space="preserve"> stop the motor.</w:t>
      </w:r>
    </w:p>
    <w:p w14:paraId="2D24D091" w14:textId="77777777" w:rsidR="001E7FE9" w:rsidRDefault="00537F31" w:rsidP="001E7FE9">
      <w:pPr>
        <w:pStyle w:val="Paragrafoelenco"/>
        <w:tabs>
          <w:tab w:val="left" w:pos="3015"/>
        </w:tabs>
        <w:ind w:left="792"/>
        <w:rPr>
          <w:lang w:val="en-GB"/>
        </w:rPr>
      </w:pPr>
      <w:r>
        <w:rPr>
          <w:lang w:val="en-GB"/>
        </w:rPr>
        <w:t xml:space="preserve">There may be risk </w:t>
      </w:r>
      <w:r w:rsidR="001E7FE9">
        <w:rPr>
          <w:lang w:val="en-GB"/>
        </w:rPr>
        <w:t xml:space="preserve">that might endanger achievement of the project: the training sets for the CNN could be too large to train the </w:t>
      </w:r>
      <w:r w:rsidR="00116D45">
        <w:rPr>
          <w:lang w:val="en-GB"/>
        </w:rPr>
        <w:t>neural</w:t>
      </w:r>
      <w:r w:rsidR="001E7FE9">
        <w:rPr>
          <w:lang w:val="en-GB"/>
        </w:rPr>
        <w:t xml:space="preserve"> network to identify every fault case.</w:t>
      </w:r>
    </w:p>
    <w:p w14:paraId="78621620" w14:textId="77777777" w:rsidR="001E7FE9" w:rsidRDefault="001E7FE9" w:rsidP="001E7FE9">
      <w:pPr>
        <w:pStyle w:val="Paragrafoelenco"/>
        <w:numPr>
          <w:ilvl w:val="1"/>
          <w:numId w:val="1"/>
        </w:numPr>
        <w:tabs>
          <w:tab w:val="left" w:pos="3015"/>
        </w:tabs>
        <w:rPr>
          <w:i/>
          <w:lang w:val="en-GB"/>
        </w:rPr>
      </w:pPr>
      <w:r w:rsidRPr="001E7FE9">
        <w:rPr>
          <w:i/>
          <w:lang w:val="en-GB"/>
        </w:rPr>
        <w:t>Novelty and Ambition:</w:t>
      </w:r>
    </w:p>
    <w:p w14:paraId="65F7C674" w14:textId="7E70F43A" w:rsidR="007E0531" w:rsidRDefault="001E7FE9" w:rsidP="007E0531">
      <w:pPr>
        <w:pStyle w:val="Paragrafoelenco"/>
        <w:tabs>
          <w:tab w:val="left" w:pos="3015"/>
        </w:tabs>
        <w:ind w:left="792"/>
        <w:rPr>
          <w:lang w:val="en-GB"/>
        </w:rPr>
      </w:pPr>
      <w:r w:rsidRPr="001E7FE9">
        <w:rPr>
          <w:lang w:val="en-GB"/>
        </w:rPr>
        <w:t xml:space="preserve">A lidar is a </w:t>
      </w:r>
      <w:r w:rsidR="001D5DCC" w:rsidRPr="001E7FE9">
        <w:rPr>
          <w:lang w:val="en-GB"/>
        </w:rPr>
        <w:t>non-contact</w:t>
      </w:r>
      <w:r w:rsidRPr="001E7FE9">
        <w:rPr>
          <w:lang w:val="en-GB"/>
        </w:rPr>
        <w:t xml:space="preserve"> sensor, that can be used to determine the speed of the motor, so to apply this technique the motor must not but modified</w:t>
      </w:r>
      <w:r>
        <w:rPr>
          <w:lang w:val="en-GB"/>
        </w:rPr>
        <w:t xml:space="preserve">. In fact, the actual technique requires </w:t>
      </w:r>
      <w:r w:rsidR="001D5DCC">
        <w:rPr>
          <w:lang w:val="en-GB"/>
        </w:rPr>
        <w:t xml:space="preserve">to </w:t>
      </w:r>
      <w:r w:rsidR="001D5DCC" w:rsidRPr="001E7FE9">
        <w:rPr>
          <w:lang w:val="en-GB"/>
        </w:rPr>
        <w:t>put</w:t>
      </w:r>
      <w:r w:rsidRPr="001E7FE9">
        <w:rPr>
          <w:lang w:val="en-GB"/>
        </w:rPr>
        <w:t xml:space="preserve"> </w:t>
      </w:r>
      <w:r>
        <w:rPr>
          <w:lang w:val="en-GB"/>
        </w:rPr>
        <w:t xml:space="preserve">a sensor on the motor, this could be very difficult if the motor is in </w:t>
      </w:r>
      <w:r w:rsidRPr="001E7FE9">
        <w:rPr>
          <w:lang w:val="en-GB"/>
        </w:rPr>
        <w:t>hostile and uncomfortable places</w:t>
      </w:r>
      <w:r>
        <w:rPr>
          <w:lang w:val="en-GB"/>
        </w:rPr>
        <w:t xml:space="preserve"> like for example on the wind turbine. Also, this </w:t>
      </w:r>
      <w:r w:rsidR="007E0531">
        <w:rPr>
          <w:lang w:val="en-GB"/>
        </w:rPr>
        <w:t>sensor</w:t>
      </w:r>
      <w:r>
        <w:rPr>
          <w:lang w:val="en-GB"/>
        </w:rPr>
        <w:t xml:space="preserve"> must be rugged and durable to the hard condition in which the motor could works, so this reduces the lifespan of the sensor and their reliability. Using contact-sensor requires t o modified the motor, for example: using a vibrometer to determine the vibration of the shaft requires </w:t>
      </w:r>
      <w:proofErr w:type="spellStart"/>
      <w:proofErr w:type="gramStart"/>
      <w:r>
        <w:rPr>
          <w:lang w:val="en-GB"/>
        </w:rPr>
        <w:t>a</w:t>
      </w:r>
      <w:proofErr w:type="spellEnd"/>
      <w:proofErr w:type="gramEnd"/>
      <w:r>
        <w:rPr>
          <w:lang w:val="en-GB"/>
        </w:rPr>
        <w:t xml:space="preserve"> </w:t>
      </w:r>
      <w:r w:rsidR="007E0531">
        <w:rPr>
          <w:lang w:val="en-GB"/>
        </w:rPr>
        <w:t>appropriate balanced shaft. In addition, light-based sensor, as Lidars, can be more reliable and precise than a contact sensor.</w:t>
      </w:r>
    </w:p>
    <w:p w14:paraId="6D8541A8" w14:textId="77777777" w:rsidR="002730E0" w:rsidRPr="005437C9" w:rsidRDefault="007E0531" w:rsidP="002730E0">
      <w:pPr>
        <w:pStyle w:val="Paragrafoelenco"/>
        <w:numPr>
          <w:ilvl w:val="0"/>
          <w:numId w:val="1"/>
        </w:numPr>
        <w:tabs>
          <w:tab w:val="left" w:pos="3015"/>
        </w:tabs>
        <w:rPr>
          <w:i/>
          <w:iCs/>
          <w:lang w:val="en-GB"/>
        </w:rPr>
      </w:pPr>
      <w:r w:rsidRPr="005437C9">
        <w:rPr>
          <w:i/>
          <w:iCs/>
          <w:lang w:val="en-GB"/>
        </w:rPr>
        <w:t>Impact</w:t>
      </w:r>
    </w:p>
    <w:p w14:paraId="2C34AAFD" w14:textId="77777777" w:rsidR="007E0531" w:rsidRPr="005437C9" w:rsidRDefault="007E0531" w:rsidP="007E0531">
      <w:pPr>
        <w:pStyle w:val="Paragrafoelenco"/>
        <w:numPr>
          <w:ilvl w:val="1"/>
          <w:numId w:val="1"/>
        </w:numPr>
        <w:tabs>
          <w:tab w:val="left" w:pos="3015"/>
        </w:tabs>
        <w:rPr>
          <w:i/>
          <w:iCs/>
          <w:lang w:val="en-GB"/>
        </w:rPr>
      </w:pPr>
      <w:r w:rsidRPr="005437C9">
        <w:rPr>
          <w:i/>
          <w:iCs/>
          <w:lang w:val="en-GB"/>
        </w:rPr>
        <w:t>Potential for academic impact of the research project</w:t>
      </w:r>
    </w:p>
    <w:p w14:paraId="7B90878B" w14:textId="2E0D8409" w:rsidR="002A3E48" w:rsidRDefault="0020626F" w:rsidP="002730E0">
      <w:pPr>
        <w:pStyle w:val="Paragrafoelenco"/>
        <w:tabs>
          <w:tab w:val="left" w:pos="3015"/>
        </w:tabs>
        <w:ind w:left="792"/>
        <w:rPr>
          <w:lang w:val="en-GB"/>
        </w:rPr>
      </w:pPr>
      <w:r>
        <w:rPr>
          <w:lang w:val="en-GB"/>
        </w:rPr>
        <w:t xml:space="preserve">The output of this project could raise new academic challenges. Determinate </w:t>
      </w:r>
      <w:r w:rsidRPr="0020626F">
        <w:rPr>
          <w:lang w:val="en-GB"/>
        </w:rPr>
        <w:t>the</w:t>
      </w:r>
      <w:r>
        <w:rPr>
          <w:lang w:val="en-GB"/>
        </w:rPr>
        <w:t xml:space="preserve"> continuous</w:t>
      </w:r>
      <w:r w:rsidRPr="0020626F">
        <w:rPr>
          <w:lang w:val="en-GB"/>
        </w:rPr>
        <w:t xml:space="preserve"> health status of a motor</w:t>
      </w:r>
      <w:r>
        <w:rPr>
          <w:lang w:val="en-GB"/>
        </w:rPr>
        <w:t xml:space="preserve"> can helps to develop different type of </w:t>
      </w:r>
      <w:r w:rsidRPr="0020626F">
        <w:rPr>
          <w:lang w:val="en-GB"/>
        </w:rPr>
        <w:t>predictive maintenance</w:t>
      </w:r>
      <w:r>
        <w:rPr>
          <w:lang w:val="en-GB"/>
        </w:rPr>
        <w:t xml:space="preserve">. For example, is possible to estimate the </w:t>
      </w:r>
      <w:r w:rsidR="001D5DCC">
        <w:rPr>
          <w:lang w:val="en-GB"/>
        </w:rPr>
        <w:t>remaining</w:t>
      </w:r>
      <w:r>
        <w:rPr>
          <w:lang w:val="en-GB"/>
        </w:rPr>
        <w:t xml:space="preserve"> useful life of the motor to schedule a maintenance before the failure appear; this helps reducing drastically the downtime of a machine. </w:t>
      </w:r>
      <w:r w:rsidRPr="002730E0">
        <w:rPr>
          <w:lang w:val="en-GB"/>
        </w:rPr>
        <w:t>The application of different</w:t>
      </w:r>
      <w:r w:rsidR="00714B92" w:rsidRPr="002730E0">
        <w:rPr>
          <w:lang w:val="en-GB"/>
        </w:rPr>
        <w:t xml:space="preserve"> and more efficient</w:t>
      </w:r>
      <w:r w:rsidRPr="002730E0">
        <w:rPr>
          <w:lang w:val="en-GB"/>
        </w:rPr>
        <w:t xml:space="preserve"> ANN makes possible to </w:t>
      </w:r>
      <w:r w:rsidR="00714B92" w:rsidRPr="002730E0">
        <w:rPr>
          <w:lang w:val="en-GB"/>
        </w:rPr>
        <w:t>immediately detect the precise fault in the motor. In addition is possible to add new sensor to detect different fault of the motor. Or used the data coming from the fault-detection system to improve a more efficient contro</w:t>
      </w:r>
      <w:r w:rsidR="002730E0">
        <w:rPr>
          <w:lang w:val="en-GB"/>
        </w:rPr>
        <w:t>l.</w:t>
      </w:r>
    </w:p>
    <w:p w14:paraId="72ACE551" w14:textId="77777777" w:rsidR="002730E0" w:rsidRPr="002730E0" w:rsidRDefault="002730E0" w:rsidP="002730E0">
      <w:pPr>
        <w:tabs>
          <w:tab w:val="left" w:pos="3015"/>
        </w:tabs>
        <w:rPr>
          <w:lang w:val="en-GB"/>
        </w:rPr>
      </w:pPr>
    </w:p>
    <w:p w14:paraId="6DE63E26" w14:textId="7C80B3AC" w:rsidR="00714B92" w:rsidRPr="005437C9" w:rsidRDefault="00714B92" w:rsidP="005437C9">
      <w:pPr>
        <w:pStyle w:val="Paragrafoelenco"/>
        <w:numPr>
          <w:ilvl w:val="1"/>
          <w:numId w:val="1"/>
        </w:numPr>
        <w:tabs>
          <w:tab w:val="left" w:pos="3015"/>
        </w:tabs>
        <w:rPr>
          <w:lang w:val="en-GB"/>
        </w:rPr>
      </w:pPr>
      <w:r>
        <w:rPr>
          <w:lang w:val="en-GB"/>
        </w:rPr>
        <w:lastRenderedPageBreak/>
        <w:t xml:space="preserve">The project’s target audience is composed by all researcher whose need </w:t>
      </w:r>
      <w:r w:rsidR="001D5DCC">
        <w:rPr>
          <w:lang w:val="en-GB"/>
        </w:rPr>
        <w:t>to implement</w:t>
      </w:r>
      <w:r>
        <w:rPr>
          <w:lang w:val="en-GB"/>
        </w:rPr>
        <w:t xml:space="preserve"> different types of fault detection in motors, to improve their predictive</w:t>
      </w:r>
      <w:r w:rsidR="005437C9">
        <w:rPr>
          <w:lang w:val="en-GB"/>
        </w:rPr>
        <w:t xml:space="preserve"> m</w:t>
      </w:r>
      <w:r w:rsidR="005437C9" w:rsidRPr="005437C9">
        <w:rPr>
          <w:lang w:val="en-GB"/>
        </w:rPr>
        <w:t>aintenance</w:t>
      </w:r>
      <w:r w:rsidR="005437C9" w:rsidRPr="005437C9">
        <w:rPr>
          <w:lang w:val="en-GB"/>
        </w:rPr>
        <w:t xml:space="preserve"> </w:t>
      </w:r>
      <w:r w:rsidRPr="005437C9">
        <w:rPr>
          <w:lang w:val="en-GB"/>
        </w:rPr>
        <w:t xml:space="preserve">scheme. But </w:t>
      </w:r>
      <w:r w:rsidR="001D5DCC" w:rsidRPr="005437C9">
        <w:rPr>
          <w:lang w:val="en-GB"/>
        </w:rPr>
        <w:t>also,</w:t>
      </w:r>
      <w:r w:rsidRPr="005437C9">
        <w:rPr>
          <w:lang w:val="en-GB"/>
        </w:rPr>
        <w:t xml:space="preserve"> for who want to improve non-contact control of a motor, because it is allocated in a hostile environment for classic contact sensors.</w:t>
      </w:r>
    </w:p>
    <w:p w14:paraId="34EB1D09" w14:textId="2CD47F02" w:rsidR="002730E0" w:rsidRDefault="005437C9" w:rsidP="002730E0">
      <w:pPr>
        <w:pStyle w:val="Paragrafoelenco"/>
        <w:numPr>
          <w:ilvl w:val="0"/>
          <w:numId w:val="1"/>
        </w:numPr>
        <w:tabs>
          <w:tab w:val="left" w:pos="3015"/>
        </w:tabs>
        <w:rPr>
          <w:i/>
          <w:iCs/>
          <w:lang w:val="en-GB"/>
        </w:rPr>
      </w:pPr>
      <w:r w:rsidRPr="005437C9">
        <w:rPr>
          <w:i/>
          <w:iCs/>
          <w:lang w:val="en-GB"/>
        </w:rPr>
        <w:t>Implementation</w:t>
      </w:r>
    </w:p>
    <w:p w14:paraId="6F193555" w14:textId="52E6DA18" w:rsidR="005437C9" w:rsidRDefault="005437C9" w:rsidP="005437C9">
      <w:pPr>
        <w:pStyle w:val="Paragrafoelenco"/>
        <w:numPr>
          <w:ilvl w:val="1"/>
          <w:numId w:val="1"/>
        </w:numPr>
        <w:tabs>
          <w:tab w:val="left" w:pos="3015"/>
        </w:tabs>
        <w:rPr>
          <w:i/>
          <w:iCs/>
          <w:lang w:val="en-GB"/>
        </w:rPr>
      </w:pPr>
      <w:r>
        <w:rPr>
          <w:i/>
          <w:iCs/>
          <w:lang w:val="en-GB"/>
        </w:rPr>
        <w:t>Project organisation and management</w:t>
      </w:r>
    </w:p>
    <w:p w14:paraId="2FC3E134" w14:textId="2512A29D" w:rsidR="00331C2A" w:rsidRDefault="00CC0C65" w:rsidP="00331C2A">
      <w:pPr>
        <w:pStyle w:val="Paragrafoelenco"/>
        <w:tabs>
          <w:tab w:val="left" w:pos="3015"/>
        </w:tabs>
        <w:ind w:left="792"/>
        <w:rPr>
          <w:lang w:val="en-GB"/>
        </w:rPr>
      </w:pPr>
      <w:r>
        <w:rPr>
          <w:lang w:val="en-GB"/>
        </w:rPr>
        <w:t xml:space="preserve">The project will be divided in different tasks: at the beginning we proceed with the selection of the suitable sensor and its regulation. After the sensing part, we continue with the implementation of the neural network and its communication with the sensing system. In the end, the ANN must be trained with some specific </w:t>
      </w:r>
      <w:r w:rsidR="00E62A86">
        <w:rPr>
          <w:lang w:val="en-GB"/>
        </w:rPr>
        <w:t>examples</w:t>
      </w:r>
      <w:r>
        <w:rPr>
          <w:lang w:val="en-GB"/>
        </w:rPr>
        <w:t xml:space="preserve"> in the laboratory</w:t>
      </w:r>
      <w:r w:rsidR="00E62A86">
        <w:rPr>
          <w:lang w:val="en-GB"/>
        </w:rPr>
        <w:t xml:space="preserve">. Once the neural network works correctly, is possible to proceed with the reverse engineering phase in which the system </w:t>
      </w:r>
      <w:r w:rsidR="001D5DCC">
        <w:rPr>
          <w:lang w:val="en-GB"/>
        </w:rPr>
        <w:t>tries</w:t>
      </w:r>
      <w:r w:rsidR="00E62A86">
        <w:rPr>
          <w:lang w:val="en-GB"/>
        </w:rPr>
        <w:t xml:space="preserve"> to understand the fault.</w:t>
      </w:r>
    </w:p>
    <w:p w14:paraId="063DBC3F" w14:textId="51BFAC10" w:rsidR="00331C2A" w:rsidRPr="00331C2A" w:rsidRDefault="00331C2A" w:rsidP="00331C2A">
      <w:pPr>
        <w:tabs>
          <w:tab w:val="left" w:pos="3015"/>
        </w:tabs>
        <w:rPr>
          <w:i/>
          <w:iCs/>
          <w:lang w:val="en-GB"/>
        </w:rPr>
      </w:pPr>
      <w:r w:rsidRPr="00331C2A">
        <w:rPr>
          <w:i/>
          <w:iCs/>
          <w:lang w:val="en-GB"/>
        </w:rPr>
        <w:t>LINK GITHUB:</w:t>
      </w:r>
    </w:p>
    <w:p w14:paraId="3AC5A508" w14:textId="77777777" w:rsidR="00537F31" w:rsidRPr="00537F31" w:rsidRDefault="00537F31" w:rsidP="00537F31">
      <w:pPr>
        <w:tabs>
          <w:tab w:val="left" w:pos="3015"/>
        </w:tabs>
        <w:rPr>
          <w:lang w:val="en-GB"/>
        </w:rPr>
      </w:pPr>
    </w:p>
    <w:sectPr w:rsidR="00537F31" w:rsidRPr="00537F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0FD"/>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2674F"/>
    <w:multiLevelType w:val="hybridMultilevel"/>
    <w:tmpl w:val="09E4CAFA"/>
    <w:lvl w:ilvl="0" w:tplc="0C00000F">
      <w:start w:val="1"/>
      <w:numFmt w:val="decimal"/>
      <w:lvlText w:val="%1."/>
      <w:lvlJc w:val="left"/>
      <w:pPr>
        <w:ind w:left="1512" w:hanging="360"/>
      </w:pPr>
    </w:lvl>
    <w:lvl w:ilvl="1" w:tplc="0C000019" w:tentative="1">
      <w:start w:val="1"/>
      <w:numFmt w:val="lowerLetter"/>
      <w:lvlText w:val="%2."/>
      <w:lvlJc w:val="left"/>
      <w:pPr>
        <w:ind w:left="2232" w:hanging="360"/>
      </w:pPr>
    </w:lvl>
    <w:lvl w:ilvl="2" w:tplc="0C00001B" w:tentative="1">
      <w:start w:val="1"/>
      <w:numFmt w:val="lowerRoman"/>
      <w:lvlText w:val="%3."/>
      <w:lvlJc w:val="right"/>
      <w:pPr>
        <w:ind w:left="2952" w:hanging="180"/>
      </w:pPr>
    </w:lvl>
    <w:lvl w:ilvl="3" w:tplc="0C00000F" w:tentative="1">
      <w:start w:val="1"/>
      <w:numFmt w:val="decimal"/>
      <w:lvlText w:val="%4."/>
      <w:lvlJc w:val="left"/>
      <w:pPr>
        <w:ind w:left="3672" w:hanging="360"/>
      </w:pPr>
    </w:lvl>
    <w:lvl w:ilvl="4" w:tplc="0C000019" w:tentative="1">
      <w:start w:val="1"/>
      <w:numFmt w:val="lowerLetter"/>
      <w:lvlText w:val="%5."/>
      <w:lvlJc w:val="left"/>
      <w:pPr>
        <w:ind w:left="4392" w:hanging="360"/>
      </w:pPr>
    </w:lvl>
    <w:lvl w:ilvl="5" w:tplc="0C00001B" w:tentative="1">
      <w:start w:val="1"/>
      <w:numFmt w:val="lowerRoman"/>
      <w:lvlText w:val="%6."/>
      <w:lvlJc w:val="right"/>
      <w:pPr>
        <w:ind w:left="5112" w:hanging="180"/>
      </w:pPr>
    </w:lvl>
    <w:lvl w:ilvl="6" w:tplc="0C00000F" w:tentative="1">
      <w:start w:val="1"/>
      <w:numFmt w:val="decimal"/>
      <w:lvlText w:val="%7."/>
      <w:lvlJc w:val="left"/>
      <w:pPr>
        <w:ind w:left="5832" w:hanging="360"/>
      </w:pPr>
    </w:lvl>
    <w:lvl w:ilvl="7" w:tplc="0C000019" w:tentative="1">
      <w:start w:val="1"/>
      <w:numFmt w:val="lowerLetter"/>
      <w:lvlText w:val="%8."/>
      <w:lvlJc w:val="left"/>
      <w:pPr>
        <w:ind w:left="6552" w:hanging="360"/>
      </w:pPr>
    </w:lvl>
    <w:lvl w:ilvl="8" w:tplc="0C00001B" w:tentative="1">
      <w:start w:val="1"/>
      <w:numFmt w:val="lowerRoman"/>
      <w:lvlText w:val="%9."/>
      <w:lvlJc w:val="right"/>
      <w:pPr>
        <w:ind w:left="7272" w:hanging="180"/>
      </w:pPr>
    </w:lvl>
  </w:abstractNum>
  <w:abstractNum w:abstractNumId="2" w15:restartNumberingAfterBreak="0">
    <w:nsid w:val="0B3C1F3B"/>
    <w:multiLevelType w:val="hybridMultilevel"/>
    <w:tmpl w:val="BB56459E"/>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1C035EA2"/>
    <w:multiLevelType w:val="hybridMultilevel"/>
    <w:tmpl w:val="5AB8C23C"/>
    <w:lvl w:ilvl="0" w:tplc="0C00000F">
      <w:start w:val="1"/>
      <w:numFmt w:val="decimal"/>
      <w:lvlText w:val="%1."/>
      <w:lvlJc w:val="left"/>
      <w:pPr>
        <w:ind w:left="1512" w:hanging="360"/>
      </w:pPr>
    </w:lvl>
    <w:lvl w:ilvl="1" w:tplc="0C000019" w:tentative="1">
      <w:start w:val="1"/>
      <w:numFmt w:val="lowerLetter"/>
      <w:lvlText w:val="%2."/>
      <w:lvlJc w:val="left"/>
      <w:pPr>
        <w:ind w:left="2232" w:hanging="360"/>
      </w:pPr>
    </w:lvl>
    <w:lvl w:ilvl="2" w:tplc="0C00001B" w:tentative="1">
      <w:start w:val="1"/>
      <w:numFmt w:val="lowerRoman"/>
      <w:lvlText w:val="%3."/>
      <w:lvlJc w:val="right"/>
      <w:pPr>
        <w:ind w:left="2952" w:hanging="180"/>
      </w:pPr>
    </w:lvl>
    <w:lvl w:ilvl="3" w:tplc="0C00000F" w:tentative="1">
      <w:start w:val="1"/>
      <w:numFmt w:val="decimal"/>
      <w:lvlText w:val="%4."/>
      <w:lvlJc w:val="left"/>
      <w:pPr>
        <w:ind w:left="3672" w:hanging="360"/>
      </w:pPr>
    </w:lvl>
    <w:lvl w:ilvl="4" w:tplc="0C000019" w:tentative="1">
      <w:start w:val="1"/>
      <w:numFmt w:val="lowerLetter"/>
      <w:lvlText w:val="%5."/>
      <w:lvlJc w:val="left"/>
      <w:pPr>
        <w:ind w:left="4392" w:hanging="360"/>
      </w:pPr>
    </w:lvl>
    <w:lvl w:ilvl="5" w:tplc="0C00001B" w:tentative="1">
      <w:start w:val="1"/>
      <w:numFmt w:val="lowerRoman"/>
      <w:lvlText w:val="%6."/>
      <w:lvlJc w:val="right"/>
      <w:pPr>
        <w:ind w:left="5112" w:hanging="180"/>
      </w:pPr>
    </w:lvl>
    <w:lvl w:ilvl="6" w:tplc="0C00000F" w:tentative="1">
      <w:start w:val="1"/>
      <w:numFmt w:val="decimal"/>
      <w:lvlText w:val="%7."/>
      <w:lvlJc w:val="left"/>
      <w:pPr>
        <w:ind w:left="5832" w:hanging="360"/>
      </w:pPr>
    </w:lvl>
    <w:lvl w:ilvl="7" w:tplc="0C000019" w:tentative="1">
      <w:start w:val="1"/>
      <w:numFmt w:val="lowerLetter"/>
      <w:lvlText w:val="%8."/>
      <w:lvlJc w:val="left"/>
      <w:pPr>
        <w:ind w:left="6552" w:hanging="360"/>
      </w:pPr>
    </w:lvl>
    <w:lvl w:ilvl="8" w:tplc="0C00001B" w:tentative="1">
      <w:start w:val="1"/>
      <w:numFmt w:val="lowerRoman"/>
      <w:lvlText w:val="%9."/>
      <w:lvlJc w:val="right"/>
      <w:pPr>
        <w:ind w:left="7272" w:hanging="180"/>
      </w:pPr>
    </w:lvl>
  </w:abstractNum>
  <w:abstractNum w:abstractNumId="4" w15:restartNumberingAfterBreak="0">
    <w:nsid w:val="22207054"/>
    <w:multiLevelType w:val="hybridMultilevel"/>
    <w:tmpl w:val="2E2830B4"/>
    <w:lvl w:ilvl="0" w:tplc="0C00000F">
      <w:start w:val="1"/>
      <w:numFmt w:val="decimal"/>
      <w:lvlText w:val="%1."/>
      <w:lvlJc w:val="left"/>
      <w:pPr>
        <w:ind w:left="1512" w:hanging="360"/>
      </w:pPr>
    </w:lvl>
    <w:lvl w:ilvl="1" w:tplc="0C000019" w:tentative="1">
      <w:start w:val="1"/>
      <w:numFmt w:val="lowerLetter"/>
      <w:lvlText w:val="%2."/>
      <w:lvlJc w:val="left"/>
      <w:pPr>
        <w:ind w:left="2232" w:hanging="360"/>
      </w:pPr>
    </w:lvl>
    <w:lvl w:ilvl="2" w:tplc="0C00001B" w:tentative="1">
      <w:start w:val="1"/>
      <w:numFmt w:val="lowerRoman"/>
      <w:lvlText w:val="%3."/>
      <w:lvlJc w:val="right"/>
      <w:pPr>
        <w:ind w:left="2952" w:hanging="180"/>
      </w:pPr>
    </w:lvl>
    <w:lvl w:ilvl="3" w:tplc="0C00000F" w:tentative="1">
      <w:start w:val="1"/>
      <w:numFmt w:val="decimal"/>
      <w:lvlText w:val="%4."/>
      <w:lvlJc w:val="left"/>
      <w:pPr>
        <w:ind w:left="3672" w:hanging="360"/>
      </w:pPr>
    </w:lvl>
    <w:lvl w:ilvl="4" w:tplc="0C000019" w:tentative="1">
      <w:start w:val="1"/>
      <w:numFmt w:val="lowerLetter"/>
      <w:lvlText w:val="%5."/>
      <w:lvlJc w:val="left"/>
      <w:pPr>
        <w:ind w:left="4392" w:hanging="360"/>
      </w:pPr>
    </w:lvl>
    <w:lvl w:ilvl="5" w:tplc="0C00001B" w:tentative="1">
      <w:start w:val="1"/>
      <w:numFmt w:val="lowerRoman"/>
      <w:lvlText w:val="%6."/>
      <w:lvlJc w:val="right"/>
      <w:pPr>
        <w:ind w:left="5112" w:hanging="180"/>
      </w:pPr>
    </w:lvl>
    <w:lvl w:ilvl="6" w:tplc="0C00000F" w:tentative="1">
      <w:start w:val="1"/>
      <w:numFmt w:val="decimal"/>
      <w:lvlText w:val="%7."/>
      <w:lvlJc w:val="left"/>
      <w:pPr>
        <w:ind w:left="5832" w:hanging="360"/>
      </w:pPr>
    </w:lvl>
    <w:lvl w:ilvl="7" w:tplc="0C000019" w:tentative="1">
      <w:start w:val="1"/>
      <w:numFmt w:val="lowerLetter"/>
      <w:lvlText w:val="%8."/>
      <w:lvlJc w:val="left"/>
      <w:pPr>
        <w:ind w:left="6552" w:hanging="360"/>
      </w:pPr>
    </w:lvl>
    <w:lvl w:ilvl="8" w:tplc="0C00001B" w:tentative="1">
      <w:start w:val="1"/>
      <w:numFmt w:val="lowerRoman"/>
      <w:lvlText w:val="%9."/>
      <w:lvlJc w:val="right"/>
      <w:pPr>
        <w:ind w:left="7272" w:hanging="180"/>
      </w:pPr>
    </w:lvl>
  </w:abstractNum>
  <w:abstractNum w:abstractNumId="5" w15:restartNumberingAfterBreak="0">
    <w:nsid w:val="2D0C7430"/>
    <w:multiLevelType w:val="hybridMultilevel"/>
    <w:tmpl w:val="6F4E7088"/>
    <w:lvl w:ilvl="0" w:tplc="0C00000F">
      <w:start w:val="1"/>
      <w:numFmt w:val="decimal"/>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6" w15:restartNumberingAfterBreak="0">
    <w:nsid w:val="35AB1772"/>
    <w:multiLevelType w:val="hybridMultilevel"/>
    <w:tmpl w:val="48C87A96"/>
    <w:lvl w:ilvl="0" w:tplc="0C00000F">
      <w:start w:val="1"/>
      <w:numFmt w:val="decimal"/>
      <w:lvlText w:val="%1."/>
      <w:lvlJc w:val="left"/>
      <w:pPr>
        <w:ind w:left="5760" w:hanging="360"/>
      </w:pPr>
    </w:lvl>
    <w:lvl w:ilvl="1" w:tplc="0C000019" w:tentative="1">
      <w:start w:val="1"/>
      <w:numFmt w:val="lowerLetter"/>
      <w:lvlText w:val="%2."/>
      <w:lvlJc w:val="left"/>
      <w:pPr>
        <w:ind w:left="6480" w:hanging="360"/>
      </w:pPr>
    </w:lvl>
    <w:lvl w:ilvl="2" w:tplc="0C00001B" w:tentative="1">
      <w:start w:val="1"/>
      <w:numFmt w:val="lowerRoman"/>
      <w:lvlText w:val="%3."/>
      <w:lvlJc w:val="right"/>
      <w:pPr>
        <w:ind w:left="7200" w:hanging="180"/>
      </w:pPr>
    </w:lvl>
    <w:lvl w:ilvl="3" w:tplc="0C00000F" w:tentative="1">
      <w:start w:val="1"/>
      <w:numFmt w:val="decimal"/>
      <w:lvlText w:val="%4."/>
      <w:lvlJc w:val="left"/>
      <w:pPr>
        <w:ind w:left="7920" w:hanging="360"/>
      </w:pPr>
    </w:lvl>
    <w:lvl w:ilvl="4" w:tplc="0C000019" w:tentative="1">
      <w:start w:val="1"/>
      <w:numFmt w:val="lowerLetter"/>
      <w:lvlText w:val="%5."/>
      <w:lvlJc w:val="left"/>
      <w:pPr>
        <w:ind w:left="8640" w:hanging="360"/>
      </w:pPr>
    </w:lvl>
    <w:lvl w:ilvl="5" w:tplc="0C00001B" w:tentative="1">
      <w:start w:val="1"/>
      <w:numFmt w:val="lowerRoman"/>
      <w:lvlText w:val="%6."/>
      <w:lvlJc w:val="right"/>
      <w:pPr>
        <w:ind w:left="9360" w:hanging="180"/>
      </w:pPr>
    </w:lvl>
    <w:lvl w:ilvl="6" w:tplc="0C00000F" w:tentative="1">
      <w:start w:val="1"/>
      <w:numFmt w:val="decimal"/>
      <w:lvlText w:val="%7."/>
      <w:lvlJc w:val="left"/>
      <w:pPr>
        <w:ind w:left="10080" w:hanging="360"/>
      </w:pPr>
    </w:lvl>
    <w:lvl w:ilvl="7" w:tplc="0C000019" w:tentative="1">
      <w:start w:val="1"/>
      <w:numFmt w:val="lowerLetter"/>
      <w:lvlText w:val="%8."/>
      <w:lvlJc w:val="left"/>
      <w:pPr>
        <w:ind w:left="10800" w:hanging="360"/>
      </w:pPr>
    </w:lvl>
    <w:lvl w:ilvl="8" w:tplc="0C00001B" w:tentative="1">
      <w:start w:val="1"/>
      <w:numFmt w:val="lowerRoman"/>
      <w:lvlText w:val="%9."/>
      <w:lvlJc w:val="right"/>
      <w:pPr>
        <w:ind w:left="11520" w:hanging="180"/>
      </w:pPr>
    </w:lvl>
  </w:abstractNum>
  <w:abstractNum w:abstractNumId="7" w15:restartNumberingAfterBreak="0">
    <w:nsid w:val="40AA042F"/>
    <w:multiLevelType w:val="hybridMultilevel"/>
    <w:tmpl w:val="73B8EB2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4B996193"/>
    <w:multiLevelType w:val="hybridMultilevel"/>
    <w:tmpl w:val="17FC7342"/>
    <w:lvl w:ilvl="0" w:tplc="0C00000F">
      <w:start w:val="1"/>
      <w:numFmt w:val="decimal"/>
      <w:lvlText w:val="%1."/>
      <w:lvlJc w:val="left"/>
      <w:pPr>
        <w:ind w:left="1512" w:hanging="360"/>
      </w:pPr>
    </w:lvl>
    <w:lvl w:ilvl="1" w:tplc="0C000019" w:tentative="1">
      <w:start w:val="1"/>
      <w:numFmt w:val="lowerLetter"/>
      <w:lvlText w:val="%2."/>
      <w:lvlJc w:val="left"/>
      <w:pPr>
        <w:ind w:left="2232" w:hanging="360"/>
      </w:pPr>
    </w:lvl>
    <w:lvl w:ilvl="2" w:tplc="0C00001B" w:tentative="1">
      <w:start w:val="1"/>
      <w:numFmt w:val="lowerRoman"/>
      <w:lvlText w:val="%3."/>
      <w:lvlJc w:val="right"/>
      <w:pPr>
        <w:ind w:left="2952" w:hanging="180"/>
      </w:pPr>
    </w:lvl>
    <w:lvl w:ilvl="3" w:tplc="0C00000F" w:tentative="1">
      <w:start w:val="1"/>
      <w:numFmt w:val="decimal"/>
      <w:lvlText w:val="%4."/>
      <w:lvlJc w:val="left"/>
      <w:pPr>
        <w:ind w:left="3672" w:hanging="360"/>
      </w:pPr>
    </w:lvl>
    <w:lvl w:ilvl="4" w:tplc="0C000019" w:tentative="1">
      <w:start w:val="1"/>
      <w:numFmt w:val="lowerLetter"/>
      <w:lvlText w:val="%5."/>
      <w:lvlJc w:val="left"/>
      <w:pPr>
        <w:ind w:left="4392" w:hanging="360"/>
      </w:pPr>
    </w:lvl>
    <w:lvl w:ilvl="5" w:tplc="0C00001B" w:tentative="1">
      <w:start w:val="1"/>
      <w:numFmt w:val="lowerRoman"/>
      <w:lvlText w:val="%6."/>
      <w:lvlJc w:val="right"/>
      <w:pPr>
        <w:ind w:left="5112" w:hanging="180"/>
      </w:pPr>
    </w:lvl>
    <w:lvl w:ilvl="6" w:tplc="0C00000F" w:tentative="1">
      <w:start w:val="1"/>
      <w:numFmt w:val="decimal"/>
      <w:lvlText w:val="%7."/>
      <w:lvlJc w:val="left"/>
      <w:pPr>
        <w:ind w:left="5832" w:hanging="360"/>
      </w:pPr>
    </w:lvl>
    <w:lvl w:ilvl="7" w:tplc="0C000019" w:tentative="1">
      <w:start w:val="1"/>
      <w:numFmt w:val="lowerLetter"/>
      <w:lvlText w:val="%8."/>
      <w:lvlJc w:val="left"/>
      <w:pPr>
        <w:ind w:left="6552" w:hanging="360"/>
      </w:pPr>
    </w:lvl>
    <w:lvl w:ilvl="8" w:tplc="0C00001B" w:tentative="1">
      <w:start w:val="1"/>
      <w:numFmt w:val="lowerRoman"/>
      <w:lvlText w:val="%9."/>
      <w:lvlJc w:val="right"/>
      <w:pPr>
        <w:ind w:left="7272" w:hanging="180"/>
      </w:pPr>
    </w:lvl>
  </w:abstractNum>
  <w:abstractNum w:abstractNumId="9" w15:restartNumberingAfterBreak="0">
    <w:nsid w:val="5C3B04BD"/>
    <w:multiLevelType w:val="hybridMultilevel"/>
    <w:tmpl w:val="CFA44C8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8"/>
  </w:num>
  <w:num w:numId="5">
    <w:abstractNumId w:val="1"/>
  </w:num>
  <w:num w:numId="6">
    <w:abstractNumId w:val="9"/>
  </w:num>
  <w:num w:numId="7">
    <w:abstractNumId w:val="7"/>
  </w:num>
  <w:num w:numId="8">
    <w:abstractNumId w:val="5"/>
  </w:num>
  <w:num w:numId="9">
    <w:abstractNumId w:val="6"/>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SPITI">
    <w15:presenceInfo w15:providerId="None" w15:userId="OSPI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08"/>
    <w:rsid w:val="000B6377"/>
    <w:rsid w:val="00116D45"/>
    <w:rsid w:val="00143A49"/>
    <w:rsid w:val="001D5DCC"/>
    <w:rsid w:val="001E7FE9"/>
    <w:rsid w:val="0020626F"/>
    <w:rsid w:val="002730E0"/>
    <w:rsid w:val="002A3E48"/>
    <w:rsid w:val="00331C2A"/>
    <w:rsid w:val="00356888"/>
    <w:rsid w:val="00537F31"/>
    <w:rsid w:val="005437C9"/>
    <w:rsid w:val="00714B92"/>
    <w:rsid w:val="007E0531"/>
    <w:rsid w:val="009D6608"/>
    <w:rsid w:val="00B8463C"/>
    <w:rsid w:val="00CC0C65"/>
    <w:rsid w:val="00E62A8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8489"/>
  <w15:chartTrackingRefBased/>
  <w15:docId w15:val="{7884B0A2-54D0-4E40-BA8E-72029B51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37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80910">
      <w:bodyDiv w:val="1"/>
      <w:marLeft w:val="0"/>
      <w:marRight w:val="0"/>
      <w:marTop w:val="0"/>
      <w:marBottom w:val="0"/>
      <w:divBdr>
        <w:top w:val="none" w:sz="0" w:space="0" w:color="auto"/>
        <w:left w:val="none" w:sz="0" w:space="0" w:color="auto"/>
        <w:bottom w:val="none" w:sz="0" w:space="0" w:color="auto"/>
        <w:right w:val="none" w:sz="0" w:space="0" w:color="auto"/>
      </w:divBdr>
      <w:divsChild>
        <w:div w:id="965701731">
          <w:marLeft w:val="0"/>
          <w:marRight w:val="0"/>
          <w:marTop w:val="0"/>
          <w:marBottom w:val="0"/>
          <w:divBdr>
            <w:top w:val="none" w:sz="0" w:space="0" w:color="auto"/>
            <w:left w:val="none" w:sz="0" w:space="0" w:color="auto"/>
            <w:bottom w:val="none" w:sz="0" w:space="0" w:color="auto"/>
            <w:right w:val="none" w:sz="0" w:space="0" w:color="auto"/>
          </w:divBdr>
          <w:divsChild>
            <w:div w:id="49160339">
              <w:marLeft w:val="0"/>
              <w:marRight w:val="0"/>
              <w:marTop w:val="0"/>
              <w:marBottom w:val="0"/>
              <w:divBdr>
                <w:top w:val="none" w:sz="0" w:space="0" w:color="auto"/>
                <w:left w:val="none" w:sz="0" w:space="0" w:color="auto"/>
                <w:bottom w:val="none" w:sz="0" w:space="0" w:color="auto"/>
                <w:right w:val="none" w:sz="0" w:space="0" w:color="auto"/>
              </w:divBdr>
            </w:div>
          </w:divsChild>
        </w:div>
        <w:div w:id="1464689639">
          <w:marLeft w:val="0"/>
          <w:marRight w:val="0"/>
          <w:marTop w:val="0"/>
          <w:marBottom w:val="0"/>
          <w:divBdr>
            <w:top w:val="none" w:sz="0" w:space="0" w:color="auto"/>
            <w:left w:val="none" w:sz="0" w:space="0" w:color="auto"/>
            <w:bottom w:val="none" w:sz="0" w:space="0" w:color="auto"/>
            <w:right w:val="none" w:sz="0" w:space="0" w:color="auto"/>
          </w:divBdr>
          <w:divsChild>
            <w:div w:id="734857262">
              <w:marLeft w:val="0"/>
              <w:marRight w:val="0"/>
              <w:marTop w:val="0"/>
              <w:marBottom w:val="0"/>
              <w:divBdr>
                <w:top w:val="none" w:sz="0" w:space="0" w:color="auto"/>
                <w:left w:val="none" w:sz="0" w:space="0" w:color="auto"/>
                <w:bottom w:val="none" w:sz="0" w:space="0" w:color="auto"/>
                <w:right w:val="none" w:sz="0" w:space="0" w:color="auto"/>
              </w:divBdr>
              <w:divsChild>
                <w:div w:id="1086734078">
                  <w:marLeft w:val="0"/>
                  <w:marRight w:val="0"/>
                  <w:marTop w:val="0"/>
                  <w:marBottom w:val="0"/>
                  <w:divBdr>
                    <w:top w:val="none" w:sz="0" w:space="0" w:color="auto"/>
                    <w:left w:val="none" w:sz="0" w:space="0" w:color="auto"/>
                    <w:bottom w:val="none" w:sz="0" w:space="0" w:color="auto"/>
                    <w:right w:val="none" w:sz="0" w:space="0" w:color="auto"/>
                  </w:divBdr>
                  <w:divsChild>
                    <w:div w:id="1053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E8BFF-B3FC-48D6-8FB7-0A9D595FE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3720</TotalTime>
  <Pages>2</Pages>
  <Words>657</Words>
  <Characters>3745</Characters>
  <Application>Microsoft Office Word</Application>
  <DocSecurity>0</DocSecurity>
  <Lines>31</Lines>
  <Paragraphs>8</Paragraphs>
  <ScaleCrop>false</ScaleCrop>
  <HeadingPairs>
    <vt:vector size="4" baseType="variant">
      <vt:variant>
        <vt:lpstr>Titolo</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Exam User</dc:creator>
  <cp:keywords/>
  <dc:description/>
  <cp:lastModifiedBy>OSPITI</cp:lastModifiedBy>
  <cp:revision>13</cp:revision>
  <cp:lastPrinted>2021-08-23T19:46:00Z</cp:lastPrinted>
  <dcterms:created xsi:type="dcterms:W3CDTF">2021-08-19T08:54:00Z</dcterms:created>
  <dcterms:modified xsi:type="dcterms:W3CDTF">2021-08-23T19:59:00Z</dcterms:modified>
</cp:coreProperties>
</file>